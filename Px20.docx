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Px20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الصيدليات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ويقدم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 :</w:t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jc w:val="left"/>
        <w:rPr/>
      </w:pPr>
      <w:hyperlink w:anchor="_1fob9te">
        <w:r w:rsidDel="00000000" w:rsidR="00000000" w:rsidRPr="00000000">
          <w:rPr>
            <w:color w:val="1155cc"/>
            <w:u w:val="single"/>
            <w:rtl w:val="1"/>
          </w:rPr>
          <w:t xml:space="preserve">مقدم</w:t>
        </w:r>
      </w:hyperlink>
      <w:hyperlink w:anchor="_1fob9te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1fob9te">
        <w:r w:rsidDel="00000000" w:rsidR="00000000" w:rsidRPr="00000000">
          <w:rPr>
            <w:color w:val="1155cc"/>
            <w:u w:val="single"/>
            <w:rtl w:val="1"/>
          </w:rPr>
          <w:t xml:space="preserve">الخدمة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</w:t>
        <w:tab/>
        <w:t xml:space="preserve">"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jc w:val="left"/>
        <w:rPr/>
      </w:pPr>
      <w:hyperlink w:anchor="_3znysh7">
        <w:r w:rsidDel="00000000" w:rsidR="00000000" w:rsidRPr="00000000">
          <w:rPr>
            <w:color w:val="1155cc"/>
            <w:u w:val="single"/>
            <w:rtl w:val="1"/>
          </w:rPr>
          <w:t xml:space="preserve">المدراء</w:t>
        </w:r>
      </w:hyperlink>
      <w:hyperlink w:anchor="_3znysh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  <w:tab/>
        <w:t xml:space="preserve">"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" '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( </w:t>
      </w:r>
      <w:hyperlink w:anchor="_3znysh7">
        <w:r w:rsidDel="00000000" w:rsidR="00000000" w:rsidRPr="00000000">
          <w:rPr>
            <w:color w:val="1155cc"/>
            <w:u w:val="single"/>
            <w:rtl w:val="1"/>
          </w:rPr>
          <w:t xml:space="preserve">للمدراء</w:t>
        </w:r>
      </w:hyperlink>
      <w:r w:rsidDel="00000000" w:rsidR="00000000" w:rsidRPr="00000000">
        <w:rPr>
          <w:rtl w:val="0"/>
        </w:rPr>
        <w:t xml:space="preserve"> )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jc w:val="left"/>
        <w:rPr/>
      </w:pPr>
      <w:hyperlink w:anchor="_1t3h5sf">
        <w:r w:rsidDel="00000000" w:rsidR="00000000" w:rsidRPr="00000000">
          <w:rPr>
            <w:color w:val="1155cc"/>
            <w:u w:val="single"/>
            <w:rtl w:val="1"/>
          </w:rPr>
          <w:t xml:space="preserve">العاملين</w:t>
        </w:r>
      </w:hyperlink>
      <w:hyperlink w:anchor="_1t3h5sf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1t3h5sf">
        <w:r w:rsidDel="00000000" w:rsidR="00000000" w:rsidRPr="00000000">
          <w:rPr>
            <w:color w:val="1155cc"/>
            <w:u w:val="single"/>
            <w:rtl w:val="1"/>
          </w:rPr>
          <w:t xml:space="preserve">بالصيدلية</w:t>
        </w:r>
      </w:hyperlink>
      <w:hyperlink w:anchor="_1t3h5sf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"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"  '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)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jc w:val="left"/>
        <w:rPr/>
      </w:pPr>
      <w:hyperlink w:anchor="_4d34og8">
        <w:r w:rsidDel="00000000" w:rsidR="00000000" w:rsidRPr="00000000">
          <w:rPr>
            <w:color w:val="1155cc"/>
            <w:u w:val="single"/>
            <w:rtl w:val="1"/>
          </w:rPr>
          <w:t xml:space="preserve">عملاء</w:t>
        </w:r>
      </w:hyperlink>
      <w:hyperlink w:anchor="_4d34og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4d34og8">
        <w:r w:rsidDel="00000000" w:rsidR="00000000" w:rsidRPr="00000000">
          <w:rPr>
            <w:color w:val="1155cc"/>
            <w:u w:val="single"/>
            <w:rtl w:val="1"/>
          </w:rPr>
          <w:t xml:space="preserve">الصيدلية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 </w:t>
        <w:tab/>
        <w:t xml:space="preserve">"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6"/>
        </w:numPr>
        <w:bidi w:val="1"/>
        <w:spacing w:after="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1"/>
        </w:rPr>
        <w:t xml:space="preserve"> : "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الترحيب</w:t>
      </w:r>
      <w:r w:rsidDel="00000000" w:rsidR="00000000" w:rsidRPr="00000000">
        <w:rPr>
          <w:rtl w:val="1"/>
        </w:rPr>
        <w:t xml:space="preserve"> "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1"/>
        </w:rPr>
        <w:br w:type="textWrapping"/>
        <w:t xml:space="preserve"> //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وفوقها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وفوقه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وفوقها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</w:p>
    <w:p w:rsidR="00000000" w:rsidDel="00000000" w:rsidP="00000000" w:rsidRDefault="00000000" w:rsidRPr="00000000" w14:paraId="0000001B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الترحيب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</w:p>
    <w:p w:rsidR="00000000" w:rsidDel="00000000" w:rsidP="00000000" w:rsidRDefault="00000000" w:rsidRPr="00000000" w14:paraId="00000020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0"/>
        </w:rPr>
        <w:t xml:space="preserve">" header " 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0"/>
        </w:rPr>
        <w:t xml:space="preserve">" background color "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0"/>
        </w:rPr>
        <w:t xml:space="preserve">" primary Color "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bidi w:val="1"/>
        <w:spacing w:after="0" w:lineRule="auto"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للمدراء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6"/>
        </w:numPr>
        <w:bidi w:val="1"/>
        <w:spacing w:after="0" w:before="0" w:lineRule="auto"/>
        <w:ind w:left="1440" w:hanging="360"/>
        <w:rPr/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b w:val="1"/>
          <w:i w:val="1"/>
          <w:rtl w:val="1"/>
          <w:rPrChange w:author="Sameh Fadl" w:id="0" w:date="2019-10-06T12:19:09Z">
            <w:rPr/>
          </w:rPrChange>
        </w:rPr>
        <w:t xml:space="preserve">ترتيب</w:t>
      </w:r>
      <w:r w:rsidDel="00000000" w:rsidR="00000000" w:rsidRPr="00000000">
        <w:rPr>
          <w:b w:val="1"/>
          <w:i w:val="1"/>
          <w:rtl w:val="1"/>
          <w:rPrChange w:author="Sameh Fadl" w:id="0" w:date="2019-10-06T12:19:09Z">
            <w:rPr/>
          </w:rPrChange>
        </w:rPr>
        <w:t xml:space="preserve"> </w:t>
      </w:r>
      <w:r w:rsidDel="00000000" w:rsidR="00000000" w:rsidRPr="00000000">
        <w:rPr>
          <w:b w:val="1"/>
          <w:i w:val="1"/>
          <w:rtl w:val="1"/>
          <w:rPrChange w:author="Sameh Fadl" w:id="0" w:date="2019-10-06T12:19:09Z">
            <w:rPr/>
          </w:rPrChange>
        </w:rPr>
        <w:t xml:space="preserve">الصفحة</w:t>
      </w:r>
      <w:r w:rsidDel="00000000" w:rsidR="00000000" w:rsidRPr="00000000">
        <w:rPr>
          <w:b w:val="1"/>
          <w:i w:val="1"/>
          <w:rtl w:val="1"/>
          <w:rPrChange w:author="Sameh Fadl" w:id="0" w:date="2019-10-06T12:19:09Z">
            <w:rPr/>
          </w:rPrChange>
        </w:rPr>
        <w:t xml:space="preserve"> </w:t>
      </w:r>
      <w:r w:rsidDel="00000000" w:rsidR="00000000" w:rsidRPr="00000000">
        <w:rPr>
          <w:b w:val="1"/>
          <w:i w:val="1"/>
          <w:rtl w:val="1"/>
          <w:rPrChange w:author="Sameh Fadl" w:id="0" w:date="2019-10-06T12:19:09Z">
            <w:rPr/>
          </w:rPrChange>
        </w:rPr>
        <w:t xml:space="preserve">اللوجو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6"/>
        </w:numPr>
        <w:bidi w:val="1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bidi w:val="1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6"/>
        </w:numPr>
        <w:bidi w:val="1"/>
        <w:spacing w:after="0" w:lineRule="auto"/>
        <w:ind w:left="1440" w:hanging="360"/>
        <w:rPr/>
      </w:pPr>
      <w:bookmarkStart w:colFirst="0" w:colLast="0" w:name="_tyjcwt" w:id="5"/>
      <w:bookmarkEnd w:id="5"/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ليتمكن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'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6"/>
        </w:numPr>
        <w:bidi w:val="1"/>
        <w:spacing w:after="0" w:lineRule="auto"/>
        <w:ind w:left="1440" w:hanging="360"/>
        <w:rPr/>
      </w:pPr>
      <w:bookmarkStart w:colFirst="0" w:colLast="0" w:name="_3dy6vkm" w:id="6"/>
      <w:bookmarkEnd w:id="6"/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الأرشيف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استعراض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6"/>
        </w:numPr>
        <w:bidi w:val="1"/>
        <w:spacing w:after="0" w:lineRule="auto"/>
        <w:ind w:left="1440" w:hanging="360"/>
        <w:rPr/>
      </w:pPr>
      <w:bookmarkStart w:colFirst="0" w:colLast="0" w:name="_2s8eyo1" w:id="7"/>
      <w:bookmarkEnd w:id="7"/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. "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وصولا</w:t>
      </w:r>
      <w:r w:rsidDel="00000000" w:rsidR="00000000" w:rsidRPr="00000000">
        <w:rPr>
          <w:rtl w:val="1"/>
        </w:rPr>
        <w:t xml:space="preserve">ً  </w:t>
      </w:r>
      <w:r w:rsidDel="00000000" w:rsidR="00000000" w:rsidRPr="00000000">
        <w:rPr>
          <w:rtl w:val="1"/>
        </w:rPr>
        <w:t xml:space="preserve">للقديم</w:t>
      </w:r>
      <w:r w:rsidDel="00000000" w:rsidR="00000000" w:rsidRPr="00000000">
        <w:rPr>
          <w:rtl w:val="1"/>
        </w:rPr>
        <w:t xml:space="preserve"> 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jc w:val="left"/>
        <w:rPr/>
        <w:sectPr>
          <w:pgSz w:h="15840" w:w="12240"/>
          <w:pgMar w:bottom="1440" w:top="1440" w:left="1440" w:right="1440" w:header="720" w:footer="720"/>
          <w:pgNumType w:start="1"/>
          <w:cols w:equalWidth="0"/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6"/>
        </w:numPr>
        <w:bidi w:val="1"/>
        <w:spacing w:after="0" w:lineRule="auto"/>
        <w:ind w:left="720" w:hanging="360"/>
        <w:rPr/>
      </w:pPr>
      <w:bookmarkStart w:colFirst="0" w:colLast="0" w:name="_1t3h5sf" w:id="8"/>
      <w:bookmarkEnd w:id="8"/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bidi w:val="1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 "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"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 " </w:t>
      </w:r>
      <w:r w:rsidDel="00000000" w:rsidR="00000000" w:rsidRPr="00000000">
        <w:rPr>
          <w:rtl w:val="1"/>
        </w:rPr>
        <w:t xml:space="preserve">المدراء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 "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"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 " </w:t>
      </w:r>
      <w:r w:rsidDel="00000000" w:rsidR="00000000" w:rsidRPr="00000000">
        <w:rPr>
          <w:rtl w:val="1"/>
        </w:rPr>
        <w:t xml:space="preserve">المدراء</w:t>
      </w:r>
      <w:r w:rsidDel="00000000" w:rsidR="00000000" w:rsidRPr="00000000">
        <w:rPr>
          <w:rtl w:val="1"/>
        </w:rPr>
        <w:t xml:space="preserve"> "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6"/>
        </w:numPr>
        <w:bidi w:val="1"/>
        <w:spacing w:after="0" w:before="0" w:lineRule="auto"/>
        <w:ind w:left="720" w:hanging="360"/>
        <w:rPr/>
      </w:pPr>
      <w:bookmarkStart w:colFirst="0" w:colLast="0" w:name="_4d34og8" w:id="9"/>
      <w:bookmarkEnd w:id="9"/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2880" w:firstLine="0"/>
        <w:rPr/>
      </w:pPr>
      <w:r w:rsidDel="00000000" w:rsidR="00000000" w:rsidRPr="00000000">
        <w:rPr>
          <w:rtl w:val="1"/>
        </w:rPr>
        <w:t xml:space="preserve">لاتمام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,: </w:t>
      </w:r>
    </w:p>
    <w:p w:rsidR="00000000" w:rsidDel="00000000" w:rsidP="00000000" w:rsidRDefault="00000000" w:rsidRPr="00000000" w14:paraId="00000051">
      <w:pPr>
        <w:bidi w:val="1"/>
        <w:ind w:left="28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ind w:left="28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b w:val="1"/>
          <w:rtl w:val="1"/>
          <w:rPrChange w:author="Sameh Fadl" w:id="0" w:date="2019-10-06T12:24:40Z">
            <w:rPr/>
          </w:rPrChange>
        </w:rPr>
        <w:t xml:space="preserve">التعاقد</w:t>
      </w:r>
      <w:r w:rsidDel="00000000" w:rsidR="00000000" w:rsidRPr="00000000">
        <w:rPr>
          <w:rtl w:val="0"/>
        </w:rPr>
        <w:t xml:space="preserve"> " </w:t>
      </w:r>
    </w:p>
    <w:p w:rsidR="00000000" w:rsidDel="00000000" w:rsidP="00000000" w:rsidRDefault="00000000" w:rsidRPr="00000000" w14:paraId="00000053">
      <w:pPr>
        <w:bidi w:val="1"/>
        <w:ind w:left="28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المشاركه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6"/>
        </w:numPr>
        <w:bidi w:val="1"/>
        <w:ind w:left="3600" w:hanging="360"/>
        <w:rPr/>
      </w:pPr>
      <w:r w:rsidDel="00000000" w:rsidR="00000000" w:rsidRPr="00000000">
        <w:rPr>
          <w:rtl w:val="1"/>
        </w:rPr>
        <w:t xml:space="preserve">بصوره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"</w:t>
      </w:r>
    </w:p>
    <w:p w:rsidR="00000000" w:rsidDel="00000000" w:rsidP="00000000" w:rsidRDefault="00000000" w:rsidRPr="00000000" w14:paraId="00000058">
      <w:pPr>
        <w:numPr>
          <w:ilvl w:val="4"/>
          <w:numId w:val="6"/>
        </w:numPr>
        <w:bidi w:val="1"/>
        <w:ind w:left="3600" w:hanging="360"/>
        <w:rPr/>
      </w:pP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شات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بوست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4"/>
          <w:numId w:val="6"/>
        </w:numPr>
        <w:bidi w:val="1"/>
        <w:ind w:left="3600" w:hanging="360"/>
        <w:rPr/>
      </w:pPr>
      <w:r w:rsidDel="00000000" w:rsidR="00000000" w:rsidRPr="00000000">
        <w:rPr>
          <w:rtl w:val="0"/>
        </w:rPr>
        <w:t xml:space="preserve">Tag with the</w:t>
      </w:r>
      <w:r w:rsidDel="00000000" w:rsidR="00000000" w:rsidRPr="00000000">
        <w:rPr>
          <w:b w:val="1"/>
          <w:rtl w:val="0"/>
          <w:rPrChange w:author="Sameh Fadl" w:id="0" w:date="2019-10-06T12:27:04Z">
            <w:rPr/>
          </w:rPrChange>
        </w:rPr>
        <w:t xml:space="preserve"> pharmacy page on Facebok with no design just a 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6"/>
        </w:numPr>
        <w:bidi w:val="1"/>
        <w:ind w:left="3600" w:hanging="360"/>
        <w:rPr/>
      </w:pPr>
      <w:r w:rsidDel="00000000" w:rsidR="00000000" w:rsidRPr="00000000">
        <w:rPr>
          <w:b w:val="1"/>
          <w:rtl w:val="0"/>
          <w:rPrChange w:author="Sameh Fadl" w:id="0" w:date="2019-10-06T12:27:04Z">
            <w:rPr/>
          </w:rPrChange>
        </w:rPr>
        <w:t xml:space="preserve">Tag with the pharmacy page on Facebook with a template design for the product which is being shared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2160" w:firstLine="72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65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الجنس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الاعدادات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6"/>
        </w:numPr>
        <w:bidi w:val="1"/>
        <w:ind w:left="2880" w:hanging="360"/>
        <w:rPr/>
      </w:pPr>
      <w:r w:rsidDel="00000000" w:rsidR="00000000" w:rsidRPr="00000000">
        <w:rPr>
          <w:b w:val="1"/>
          <w:rtl w:val="0"/>
          <w:rPrChange w:author="Sameh Fadl" w:id="0" w:date="2019-10-06T12:31:26Z">
            <w:rPr/>
          </w:rPrChange>
        </w:rPr>
        <w:t xml:space="preserve">Dark theme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6"/>
        </w:numPr>
        <w:bidi w:val="1"/>
        <w:ind w:left="2880" w:hanging="360"/>
        <w:rPr>
          <w:b w:val="1"/>
          <w:rPrChange w:author="Sameh Fadl" w:id="0" w:date="2019-10-06T12:31:33Z">
            <w:rPr/>
          </w:rPrChange>
        </w:rPr>
        <w:pPrChange w:author="Sameh Fadl" w:id="0" w:date="2019-10-06T12:31:33Z">
          <w:pPr>
            <w:numPr>
              <w:ilvl w:val="3"/>
              <w:numId w:val="6"/>
            </w:numPr>
            <w:bidi w:val="1"/>
            <w:ind w:left="2880" w:hanging="360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# 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لا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اذكر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غيرهم</w:t>
      </w:r>
      <w:r w:rsidDel="00000000" w:rsidR="00000000" w:rsidRPr="00000000">
        <w:rPr>
          <w:b w:val="1"/>
          <w:rtl w:val="1"/>
          <w:rPrChange w:author="Sameh Fadl" w:id="0" w:date="2019-10-06T12:31:33Z">
            <w:rPr/>
          </w:rPrChange>
        </w:rPr>
        <w:t xml:space="preserve"> ؟!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  <w:rPrChange w:author="Sameh Fadl" w:id="0" w:date="2019-10-06T12:31:33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  <w:pPrChange w:author="Sameh Fadl" w:id="0" w:date="2019-10-06T12:49:48Z">
          <w:pPr>
            <w:bidi w:val="1"/>
          </w:pPr>
        </w:pPrChange>
      </w:pPr>
      <w:ins w:author="Sameh Fadl" w:id="1" w:date="2019-10-06T12:49:47Z">
        <w:r w:rsidDel="00000000" w:rsidR="00000000" w:rsidRPr="00000000">
          <w:rPr>
            <w:rtl w:val="0"/>
          </w:rPr>
          <w:t xml:space="preserve">P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center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البروجكت</w:t>
      </w:r>
    </w:p>
    <w:p w:rsidR="00000000" w:rsidDel="00000000" w:rsidP="00000000" w:rsidRDefault="00000000" w:rsidRPr="00000000" w14:paraId="0000007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الوجهات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bidi w:val="1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5"/>
        </w:numPr>
        <w:bidi w:val="1"/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الاعدادات</w:t>
      </w:r>
    </w:p>
    <w:p w:rsidR="00000000" w:rsidDel="00000000" w:rsidP="00000000" w:rsidRDefault="00000000" w:rsidRPr="00000000" w14:paraId="0000007E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:     "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الخدمه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</w:p>
    <w:p w:rsidR="00000000" w:rsidDel="00000000" w:rsidP="00000000" w:rsidRDefault="00000000" w:rsidRPr="00000000" w14:paraId="00000081">
      <w:pPr>
        <w:bidi w:val="1"/>
        <w:ind w:left="2880" w:firstLine="0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3"/>
          <w:numId w:val="5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splash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4"/>
          <w:numId w:val="5"/>
        </w:numPr>
        <w:bidi w:val="1"/>
        <w:ind w:left="3600" w:hanging="360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بالظغط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بالضغظ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يمكنك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الاختيار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من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الامثله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الموضحه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بالاسفل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"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مثل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شكل</w:t>
      </w:r>
      <w:r w:rsidDel="00000000" w:rsidR="00000000" w:rsidRPr="00000000">
        <w:rPr>
          <w:b w:val="1"/>
          <w:rtl w:val="1"/>
          <w:rPrChange w:author="Sameh Fadl" w:id="0" w:date="2019-10-06T12:58:38Z">
            <w:rPr/>
          </w:rPrChange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5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الترحيب</w:t>
      </w:r>
      <w:r w:rsidDel="00000000" w:rsidR="00000000" w:rsidRPr="00000000">
        <w:rPr>
          <w:rtl w:val="1"/>
        </w:rPr>
        <w:t xml:space="preserve"> "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4"/>
          <w:numId w:val="5"/>
        </w:numPr>
        <w:bidi w:val="1"/>
        <w:ind w:left="3600" w:hanging="360"/>
        <w:rPr/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5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4"/>
          <w:numId w:val="5"/>
        </w:numPr>
        <w:bidi w:val="1"/>
        <w:ind w:left="3600" w:hanging="360"/>
        <w:rPr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الالوان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" </w:t>
      </w:r>
    </w:p>
    <w:p w:rsidR="00000000" w:rsidDel="00000000" w:rsidP="00000000" w:rsidRDefault="00000000" w:rsidRPr="00000000" w14:paraId="0000008F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"</w:t>
      </w:r>
    </w:p>
    <w:p w:rsidR="00000000" w:rsidDel="00000000" w:rsidP="00000000" w:rsidRDefault="00000000" w:rsidRPr="00000000" w14:paraId="00000090">
      <w:pPr>
        <w:numPr>
          <w:ilvl w:val="5"/>
          <w:numId w:val="5"/>
        </w:numPr>
        <w:bidi w:val="1"/>
        <w:ind w:left="432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 "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bidi w:val="1"/>
        <w:ind w:left="2160" w:hanging="360"/>
        <w:rPr>
          <w:b w:val="1"/>
          <w:rPrChange w:author="Sameh Fadl" w:id="0" w:date="2019-10-06T13:00:19Z">
            <w:rPr/>
          </w:rPrChange>
        </w:rPr>
        <w:pPrChange w:author="Sameh Fadl" w:id="0" w:date="2019-10-06T13:00:19Z">
          <w:pPr>
            <w:numPr>
              <w:ilvl w:val="2"/>
              <w:numId w:val="5"/>
            </w:numPr>
            <w:bidi w:val="1"/>
            <w:ind w:left="2160" w:hanging="360"/>
          </w:pPr>
        </w:pPrChange>
      </w:pP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تغير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اللوجو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والعنوان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الخاص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0:19Z">
            <w:rPr/>
          </w:rPrChange>
        </w:rPr>
        <w:t xml:space="preserve">بالصفحة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bidi w:val="1"/>
        <w:ind w:left="2160" w:hanging="360"/>
        <w:rPr>
          <w:b w:val="1"/>
          <w:rPrChange w:author="Sameh Fadl" w:id="0" w:date="2019-10-06T13:01:26Z">
            <w:rPr/>
          </w:rPrChange>
        </w:rPr>
        <w:pPrChange w:author="Sameh Fadl" w:id="0" w:date="2019-10-06T13:01:26Z">
          <w:pPr>
            <w:numPr>
              <w:ilvl w:val="2"/>
              <w:numId w:val="5"/>
            </w:numPr>
            <w:bidi w:val="1"/>
            <w:ind w:left="2160" w:hanging="360"/>
          </w:pPr>
        </w:pPrChange>
      </w:pP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اضافة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فقره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: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وتحديد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محتواها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من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العنوان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والوصف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1:26Z">
            <w:rPr/>
          </w:rPrChange>
        </w:rPr>
        <w:t xml:space="preserve">المطول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بالصيدلية</w:t>
      </w:r>
      <w:r w:rsidDel="00000000" w:rsidR="00000000" w:rsidRPr="00000000">
        <w:rPr>
          <w:rtl w:val="1"/>
        </w:rPr>
        <w:t xml:space="preserve">  "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الاضافة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2160" w:firstLine="0"/>
        <w:rPr/>
      </w:pPr>
      <w:r w:rsidDel="00000000" w:rsidR="00000000" w:rsidRPr="00000000">
        <w:rPr>
          <w:rtl w:val="1"/>
        </w:rPr>
        <w:t xml:space="preserve">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3"/>
          <w:numId w:val="5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بالعامل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ً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2880" w:firstLine="0"/>
        <w:rPr/>
      </w:pPr>
      <w:r w:rsidDel="00000000" w:rsidR="00000000" w:rsidRPr="00000000">
        <w:rPr>
          <w:rtl w:val="1"/>
        </w:rPr>
        <w:t xml:space="preserve">يضاف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</w:p>
    <w:p w:rsidR="00000000" w:rsidDel="00000000" w:rsidP="00000000" w:rsidRDefault="00000000" w:rsidRPr="00000000" w14:paraId="0000009F">
      <w:pPr>
        <w:bidi w:val="1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بالموظف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2880" w:firstLine="0"/>
        <w:rPr/>
      </w:pPr>
      <w:r w:rsidDel="00000000" w:rsidR="00000000" w:rsidRPr="00000000">
        <w:rPr>
          <w:rtl w:val="1"/>
        </w:rPr>
        <w:t xml:space="preserve">يمحى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5"/>
        </w:numPr>
        <w:bidi w:val="1"/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رينج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#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اي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مقترحات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اخري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///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يمكن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اضافة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كومنت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الي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2:34Z">
            <w:rPr/>
          </w:rPrChange>
        </w:rPr>
        <w:t xml:space="preserve">الفايل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بالتخصص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" 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الارشي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2160" w:firstLine="0"/>
        <w:rPr/>
      </w:pP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سيتم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  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تطبيق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الفلتر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علي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3:50Z">
            <w:rPr/>
          </w:rPrChange>
        </w:rPr>
        <w:t xml:space="preserve">التالي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B2">
      <w:pPr>
        <w:numPr>
          <w:ilvl w:val="3"/>
          <w:numId w:val="5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3"/>
          <w:numId w:val="5"/>
        </w:numPr>
        <w:bidi w:val="1"/>
        <w:spacing w:after="0" w:lineRule="auto"/>
        <w:ind w:left="2880" w:hanging="360"/>
        <w:rPr/>
      </w:pP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0"/>
          <w:numId w:val="5"/>
        </w:numPr>
        <w:bidi w:val="1"/>
        <w:spacing w:before="0" w:lineRule="auto"/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متاحه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لمدير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الصيدلية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والعاملين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بها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حالة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الرد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من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خلال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احد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العاملين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يظهر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علامة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"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عامل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فلان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يقوم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بالرد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الان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"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او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مشغول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للعاملين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 </w:t>
      </w:r>
      <w:r w:rsidDel="00000000" w:rsidR="00000000" w:rsidRPr="00000000">
        <w:rPr>
          <w:b w:val="1"/>
          <w:u w:val="single"/>
          <w:rtl w:val="1"/>
          <w:rPrChange w:author="Sameh Fadl" w:id="0" w:date="2019-10-06T13:04:13Z">
            <w:rPr/>
          </w:rPrChange>
        </w:rPr>
        <w:t xml:space="preserve">الاخرين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rPrChange w:author="Sameh Fadl" w:id="0" w:date="2019-10-06T13:04:58Z">
            <w:rPr/>
          </w:rPrChange>
        </w:rPr>
        <w:pPrChange w:author="Sameh Fadl" w:id="0" w:date="2019-10-06T13:04:58Z">
          <w:pPr>
            <w:keepNext w:val="0"/>
            <w:keepLines w:val="0"/>
            <w:widowControl w:val="1"/>
            <w:numPr>
              <w:ilvl w:val="1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1440" w:right="0" w:hanging="360"/>
            <w:jc w:val="left"/>
          </w:pPr>
        </w:pPrChange>
      </w:pP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يمكن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الاطلاع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علي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المحادثة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بين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العميل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وعامل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الصيدلية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من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خلال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الضغط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عليها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اثناء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حالة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"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مشغول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rPrChange w:author="Sameh Fadl" w:id="0" w:date="2019-10-06T13:04:58Z">
            <w:rPr/>
          </w:rPrChange>
        </w:rPr>
        <w:pPrChange w:author="Sameh Fadl" w:id="0" w:date="2019-10-06T13:04:58Z">
          <w:pPr>
            <w:keepNext w:val="0"/>
            <w:keepLines w:val="0"/>
            <w:widowControl w:val="1"/>
            <w:numPr>
              <w:ilvl w:val="1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1440" w:right="0" w:hanging="360"/>
            <w:jc w:val="left"/>
          </w:pPr>
        </w:pPrChange>
      </w:pP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يمكن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متابعة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الرد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بعد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انقضاء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حالة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الانشغال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rPrChange w:author="Sameh Fadl" w:id="0" w:date="2019-10-06T13:04:58Z">
            <w:rPr/>
          </w:rPrChange>
        </w:rPr>
        <w:pPrChange w:author="Sameh Fadl" w:id="0" w:date="2019-10-06T13:04:58Z">
          <w:pPr>
            <w:keepNext w:val="0"/>
            <w:keepLines w:val="0"/>
            <w:widowControl w:val="1"/>
            <w:numPr>
              <w:ilvl w:val="1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1440" w:right="0" w:hanging="360"/>
            <w:jc w:val="left"/>
          </w:pPr>
        </w:pPrChange>
      </w:pP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يمكن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تثبيت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محادثة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في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اول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قائمة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المحادثات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" </w:t>
      </w:r>
      <w:r w:rsidDel="00000000" w:rsidR="00000000" w:rsidRPr="00000000">
        <w:rPr>
          <w:b w:val="1"/>
          <w:rtl w:val="0"/>
          <w:rPrChange w:author="Sameh Fadl" w:id="0" w:date="2019-10-06T13:04:58Z">
            <w:rPr/>
          </w:rPrChange>
        </w:rPr>
        <w:t xml:space="preserve">pin</w:t>
      </w:r>
      <w:r w:rsidDel="00000000" w:rsidR="00000000" w:rsidRPr="00000000">
        <w:rPr>
          <w:b w:val="1"/>
          <w:rtl w:val="0"/>
          <w:rPrChange w:author="Sameh Fadl" w:id="0" w:date="2019-10-06T13:04:58Z">
            <w:rPr/>
          </w:rPrChange>
        </w:rPr>
        <w:t xml:space="preserve"> </w:t>
      </w:r>
      <w:r w:rsidDel="00000000" w:rsidR="00000000" w:rsidRPr="00000000">
        <w:rPr>
          <w:b w:val="1"/>
          <w:rtl w:val="0"/>
          <w:rPrChange w:author="Sameh Fadl" w:id="0" w:date="2019-10-06T13:04:58Z">
            <w:rPr/>
          </w:rPrChange>
        </w:rPr>
        <w:t xml:space="preserve">chat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 " #</w:t>
      </w:r>
      <w:r w:rsidDel="00000000" w:rsidR="00000000" w:rsidRPr="00000000">
        <w:rPr>
          <w:b w:val="1"/>
          <w:rtl w:val="1"/>
          <w:rPrChange w:author="Sameh Fadl" w:id="0" w:date="2019-10-06T13:04:58Z">
            <w:rPr/>
          </w:rPrChange>
        </w:rPr>
        <w:t xml:space="preserve">اقتراح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unread</w:t>
      </w:r>
      <w:r w:rsidDel="00000000" w:rsidR="00000000" w:rsidRPr="00000000">
        <w:rPr>
          <w:rtl w:val="1"/>
        </w:rPr>
        <w:t xml:space="preserve"> " #</w:t>
      </w:r>
      <w:r w:rsidDel="00000000" w:rsidR="00000000" w:rsidRPr="00000000">
        <w:rPr>
          <w:rtl w:val="1"/>
        </w:rPr>
        <w:t xml:space="preserve">اقتراح</w:t>
      </w:r>
    </w:p>
    <w:p w:rsidR="00000000" w:rsidDel="00000000" w:rsidP="00000000" w:rsidRDefault="00000000" w:rsidRPr="00000000" w14:paraId="000000B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time line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1"/>
        </w:numPr>
        <w:spacing w:after="0" w:lineRule="auto"/>
        <w:ind w:left="72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pStyle w:val="Heading2"/>
            <w:numPr>
              <w:ilvl w:val="0"/>
              <w:numId w:val="1"/>
            </w:numPr>
            <w:ind w:left="720" w:hanging="360"/>
          </w:pPr>
        </w:pPrChange>
      </w:pPr>
      <w:bookmarkStart w:colFirst="0" w:colLast="0" w:name="_35nkun2" w:id="14"/>
      <w:bookmarkEnd w:id="14"/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Home Screen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2"/>
              <w:numId w:val="1"/>
            </w:numPr>
            <w:ind w:left="216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88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3"/>
              <w:numId w:val="1"/>
            </w:numPr>
            <w:ind w:left="288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There will be a ads section like a “ image slider “ 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### </w:t>
      </w:r>
      <w:r w:rsidDel="00000000" w:rsidR="00000000" w:rsidRPr="00000000">
        <w:rPr>
          <w:b w:val="1"/>
          <w:color w:val="6aa84f"/>
          <w:rtl w:val="0"/>
          <w:rPrChange w:author="Sameh Fadl" w:id="0" w:date="2019-10-06T13:06:11Z">
            <w:rPr>
              <w:color w:val="6aa84f"/>
            </w:rPr>
          </w:rPrChange>
        </w:rPr>
        <w:t xml:space="preserve">120 min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3"/>
              <w:numId w:val="1"/>
            </w:numPr>
            <w:ind w:left="288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Categories of the pharmacy products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### </w:t>
      </w:r>
      <w:r w:rsidDel="00000000" w:rsidR="00000000" w:rsidRPr="00000000">
        <w:rPr>
          <w:b w:val="1"/>
          <w:color w:val="6aa84f"/>
          <w:rtl w:val="0"/>
          <w:rPrChange w:author="Sameh Fadl" w:id="0" w:date="2019-10-06T13:06:11Z">
            <w:rPr>
              <w:color w:val="6aa84f"/>
            </w:rPr>
          </w:rPrChange>
        </w:rPr>
        <w:t xml:space="preserve">design cards for 120 min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3"/>
              <w:numId w:val="1"/>
            </w:numPr>
            <w:ind w:left="288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Buttons for :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### </w:t>
      </w:r>
      <w:r w:rsidDel="00000000" w:rsidR="00000000" w:rsidRPr="00000000">
        <w:rPr>
          <w:b w:val="1"/>
          <w:color w:val="6aa84f"/>
          <w:rtl w:val="0"/>
          <w:rPrChange w:author="Sameh Fadl" w:id="0" w:date="2019-10-06T13:06:11Z">
            <w:rPr>
              <w:color w:val="6aa84f"/>
            </w:rPr>
          </w:rPrChange>
        </w:rPr>
        <w:t xml:space="preserve">for 90 min for searching for icon set for more than one template</w:t>
      </w: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 </w:t>
      </w:r>
      <w:r w:rsidDel="00000000" w:rsidR="00000000" w:rsidRPr="00000000">
        <w:rPr>
          <w:b w:val="1"/>
          <w:color w:val="980000"/>
          <w:rtl w:val="0"/>
          <w:rPrChange w:author="Sameh Fadl" w:id="0" w:date="2019-10-06T13:06:11Z">
            <w:rPr>
              <w:color w:val="980000"/>
            </w:rPr>
          </w:rPrChange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Home</w:t>
        <w:tab/>
        <w:t xml:space="preserve"># first of all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Message # the most obvious element in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Cart </w:t>
        <w:tab/>
        <w:t xml:space="preserve">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Pharmacy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4320" w:hanging="360"/>
        <w:rPr>
          <w:b w:val="1"/>
          <w:shd w:fill="auto" w:val="clear"/>
          <w:rPrChange w:author="Sameh Fadl" w:id="0" w:date="2019-10-06T13:06:18Z">
            <w:rPr/>
          </w:rPrChange>
        </w:rPr>
        <w:pPrChange w:author="Sameh Fadl" w:id="0" w:date="2019-10-06T13:06:18Z">
          <w:pPr>
            <w:ind w:left="3600" w:firstLine="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Still seach on the best order to view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ind w:left="288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3"/>
              <w:numId w:val="1"/>
            </w:numPr>
            <w:ind w:left="288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Search for a product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by product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by price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2"/>
              <w:numId w:val="1"/>
            </w:numPr>
            <w:ind w:left="216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Actions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3"/>
              <w:numId w:val="1"/>
            </w:numPr>
            <w:ind w:left="288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By tab 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Go to Deals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Go to message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Go to pharmacy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4"/>
          <w:numId w:val="1"/>
        </w:numPr>
        <w:ind w:left="360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4"/>
              <w:numId w:val="1"/>
            </w:numPr>
            <w:ind w:left="360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Go to cart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1"/>
              <w:numId w:val="1"/>
            </w:numPr>
            <w:ind w:left="1440" w:hanging="360"/>
          </w:pPr>
        </w:pPrChange>
      </w:pPr>
      <w:r w:rsidDel="00000000" w:rsidR="00000000" w:rsidRPr="00000000">
        <w:rPr>
          <w:b w:val="1"/>
          <w:rtl w:val="0"/>
          <w:rPrChange w:author="Sameh Fadl" w:id="0" w:date="2019-10-06T13:06:11Z">
            <w:rPr/>
          </w:rPrChange>
        </w:rPr>
        <w:t xml:space="preserve">Cart Screen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b w:val="1"/>
          <w:rPrChange w:author="Sameh Fadl" w:id="0" w:date="2019-10-06T13:06:11Z">
            <w:rPr/>
          </w:rPrChange>
        </w:rPr>
        <w:pPrChange w:author="Sameh Fadl" w:id="0" w:date="2019-10-06T13:06:11Z">
          <w:pPr>
            <w:numPr>
              <w:ilvl w:val="2"/>
              <w:numId w:val="1"/>
            </w:numPr>
            <w:ind w:left="2160" w:hanging="360"/>
          </w:pPr>
        </w:pPrChange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360" w:right="1440" w:header="720" w:footer="720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